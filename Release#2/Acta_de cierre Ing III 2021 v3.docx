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8909E" w14:textId="77777777" w:rsidR="00885D82" w:rsidRDefault="000C3E3F">
      <w:pPr>
        <w:rPr>
          <w:b/>
          <w:u w:val="single"/>
        </w:rPr>
      </w:pPr>
      <w:r>
        <w:rPr>
          <w:b/>
          <w:u w:val="single"/>
        </w:rPr>
        <w:t>&lt;NOMBRE DEL PROYECTO&gt;</w:t>
      </w:r>
    </w:p>
    <w:p w14:paraId="7108909F" w14:textId="77777777" w:rsidR="00885D82" w:rsidRDefault="000C3E3F">
      <w:pPr>
        <w:rPr>
          <w:b/>
          <w:u w:val="single"/>
        </w:rPr>
      </w:pPr>
      <w:r>
        <w:rPr>
          <w:b/>
          <w:u w:val="single"/>
        </w:rPr>
        <w:t>Grupo xx</w:t>
      </w:r>
    </w:p>
    <w:p w14:paraId="710890A0" w14:textId="77777777" w:rsidR="00885D82" w:rsidRDefault="00885D82"/>
    <w:tbl>
      <w:tblPr>
        <w:tblStyle w:val="a"/>
        <w:tblW w:w="11023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1023"/>
      </w:tblGrid>
      <w:tr w:rsidR="00885D82" w14:paraId="710890A2" w14:textId="77777777" w:rsidTr="0088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3" w:type="dxa"/>
          </w:tcPr>
          <w:p w14:paraId="710890A1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eastAsia="Arial"/>
                <w:color w:val="000000"/>
                <w:sz w:val="40"/>
                <w:szCs w:val="40"/>
              </w:rPr>
            </w:pPr>
            <w:r>
              <w:rPr>
                <w:rFonts w:eastAsia="Arial"/>
                <w:b w:val="0"/>
                <w:color w:val="000000"/>
              </w:rPr>
              <w:t>Descripción del proyecto</w:t>
            </w:r>
          </w:p>
        </w:tc>
      </w:tr>
      <w:tr w:rsidR="00885D82" w14:paraId="710890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14:paraId="710890A3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Arial"/>
                <w:color w:val="000000"/>
                <w:sz w:val="40"/>
                <w:szCs w:val="40"/>
              </w:rPr>
            </w:pPr>
            <w:r>
              <w:rPr>
                <w:rFonts w:eastAsia="Arial"/>
                <w:b w:val="0"/>
                <w:color w:val="000000"/>
                <w:sz w:val="20"/>
                <w:szCs w:val="20"/>
              </w:rPr>
              <w:t>Empresa:&lt;NOMBRE DE EMPRESA&gt;</w:t>
            </w:r>
            <w:r>
              <w:rPr>
                <w:rFonts w:eastAsia="Arial"/>
                <w:b w:val="0"/>
                <w:color w:val="000000"/>
                <w:sz w:val="20"/>
                <w:szCs w:val="20"/>
              </w:rPr>
              <w:br/>
              <w:t>Descripción: &lt;</w:t>
            </w:r>
            <w:r>
              <w:rPr>
                <w:b w:val="0"/>
                <w:sz w:val="20"/>
                <w:szCs w:val="20"/>
              </w:rPr>
              <w:t>DESCRIPCIÓN</w:t>
            </w:r>
            <w:r>
              <w:rPr>
                <w:rFonts w:eastAsia="Arial"/>
                <w:b w:val="0"/>
                <w:color w:val="000000"/>
                <w:sz w:val="20"/>
                <w:szCs w:val="20"/>
              </w:rPr>
              <w:t xml:space="preserve"> BREVE DEL SISTEMA&gt;</w:t>
            </w:r>
            <w:r>
              <w:rPr>
                <w:rFonts w:eastAsia="Arial"/>
                <w:b w:val="0"/>
                <w:color w:val="000000"/>
                <w:sz w:val="20"/>
                <w:szCs w:val="20"/>
              </w:rPr>
              <w:br/>
              <w:t>Fecha:&lt;DD/MM/YYYY&gt;</w:t>
            </w:r>
          </w:p>
        </w:tc>
      </w:tr>
    </w:tbl>
    <w:p w14:paraId="710890A5" w14:textId="77777777" w:rsidR="00885D82" w:rsidRDefault="00885D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0"/>
          <w:szCs w:val="20"/>
        </w:rPr>
      </w:pPr>
    </w:p>
    <w:p w14:paraId="710890A6" w14:textId="4847F163" w:rsidR="00885D82" w:rsidRDefault="000C3E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color w:val="000000"/>
          <w:sz w:val="20"/>
          <w:szCs w:val="20"/>
        </w:rPr>
        <w:t xml:space="preserve">En </w:t>
      </w:r>
      <w:r>
        <w:rPr>
          <w:rFonts w:eastAsia="Arial"/>
          <w:b/>
          <w:color w:val="000000"/>
          <w:sz w:val="20"/>
          <w:szCs w:val="20"/>
        </w:rPr>
        <w:t xml:space="preserve">&lt;LUGAR DE </w:t>
      </w:r>
      <w:r>
        <w:rPr>
          <w:b/>
          <w:sz w:val="20"/>
          <w:szCs w:val="20"/>
        </w:rPr>
        <w:t>REUNIÓN</w:t>
      </w:r>
      <w:r>
        <w:rPr>
          <w:rFonts w:eastAsia="Arial"/>
          <w:b/>
          <w:color w:val="000000"/>
          <w:sz w:val="20"/>
          <w:szCs w:val="20"/>
        </w:rPr>
        <w:t>&gt;</w:t>
      </w:r>
      <w:r>
        <w:rPr>
          <w:rFonts w:eastAsia="Arial"/>
          <w:color w:val="000000"/>
          <w:sz w:val="20"/>
          <w:szCs w:val="20"/>
        </w:rPr>
        <w:t xml:space="preserve">a los </w:t>
      </w:r>
      <w:r>
        <w:rPr>
          <w:rFonts w:eastAsia="Arial"/>
          <w:b/>
          <w:color w:val="000000"/>
          <w:sz w:val="20"/>
          <w:szCs w:val="20"/>
        </w:rPr>
        <w:t>&lt;DD&gt;</w:t>
      </w:r>
      <w:r>
        <w:rPr>
          <w:rFonts w:eastAsia="Arial"/>
          <w:color w:val="000000"/>
          <w:sz w:val="20"/>
          <w:szCs w:val="20"/>
        </w:rPr>
        <w:t xml:space="preserve">días de </w:t>
      </w:r>
      <w:r>
        <w:rPr>
          <w:rFonts w:eastAsia="Arial"/>
          <w:b/>
          <w:color w:val="000000"/>
          <w:sz w:val="20"/>
          <w:szCs w:val="20"/>
        </w:rPr>
        <w:t>&lt;MMMM&gt;</w:t>
      </w:r>
      <w:r>
        <w:rPr>
          <w:rFonts w:eastAsia="Arial"/>
          <w:color w:val="000000"/>
          <w:sz w:val="20"/>
          <w:szCs w:val="20"/>
        </w:rPr>
        <w:t>de</w:t>
      </w:r>
      <w:r>
        <w:rPr>
          <w:rFonts w:eastAsia="Arial"/>
          <w:b/>
          <w:color w:val="000000"/>
          <w:sz w:val="20"/>
          <w:szCs w:val="20"/>
        </w:rPr>
        <w:t>&lt;YYYY&gt;</w:t>
      </w:r>
      <w:r>
        <w:rPr>
          <w:rFonts w:eastAsia="Arial"/>
          <w:color w:val="000000"/>
          <w:sz w:val="20"/>
          <w:szCs w:val="20"/>
        </w:rPr>
        <w:t xml:space="preserve">, se reúnen los suscritos, tomándose la determinación de aprobar </w:t>
      </w:r>
      <w:r>
        <w:rPr>
          <w:rFonts w:eastAsia="Arial"/>
          <w:b/>
          <w:color w:val="000000"/>
          <w:sz w:val="28"/>
          <w:szCs w:val="28"/>
        </w:rPr>
        <w:t>el cierre del proyecto.</w:t>
      </w:r>
    </w:p>
    <w:p w14:paraId="710890A7" w14:textId="77777777" w:rsidR="00885D82" w:rsidRDefault="00885D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8"/>
          <w:szCs w:val="28"/>
        </w:rPr>
      </w:pPr>
    </w:p>
    <w:p w14:paraId="710890A8" w14:textId="0EAA2E9A" w:rsidR="00885D82" w:rsidRDefault="000C3E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0"/>
          <w:szCs w:val="20"/>
        </w:rPr>
      </w:pPr>
      <w:r>
        <w:rPr>
          <w:rFonts w:eastAsia="Arial"/>
          <w:color w:val="000000"/>
          <w:sz w:val="20"/>
          <w:szCs w:val="20"/>
        </w:rPr>
        <w:t>En coordinación con el patrocinador, el Dueño del Producto, el Líder Técnico y el Equipo upo de desarrollo ha completado, probado y entregado satisfactoriamente las siguientes funcionalidades:</w:t>
      </w:r>
    </w:p>
    <w:p w14:paraId="710890A9" w14:textId="77777777" w:rsidR="00885D82" w:rsidRDefault="00885D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0"/>
          <w:szCs w:val="20"/>
        </w:rPr>
      </w:pPr>
    </w:p>
    <w:p w14:paraId="710890AA" w14:textId="77777777" w:rsidR="00885D82" w:rsidRDefault="000C3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0"/>
          <w:szCs w:val="20"/>
        </w:rPr>
      </w:pPr>
      <w:r>
        <w:rPr>
          <w:rFonts w:eastAsia="Arial"/>
          <w:b/>
          <w:color w:val="000000"/>
          <w:sz w:val="20"/>
          <w:szCs w:val="20"/>
        </w:rPr>
        <w:t xml:space="preserve">&lt;NOMBRE DEL </w:t>
      </w:r>
      <w:r>
        <w:rPr>
          <w:b/>
          <w:sz w:val="20"/>
          <w:szCs w:val="20"/>
        </w:rPr>
        <w:t>MÓDULO</w:t>
      </w:r>
      <w:r>
        <w:rPr>
          <w:rFonts w:eastAsia="Arial"/>
          <w:b/>
          <w:color w:val="000000"/>
          <w:sz w:val="20"/>
          <w:szCs w:val="20"/>
        </w:rPr>
        <w:t xml:space="preserve">, SUBSISTEMA, </w:t>
      </w:r>
      <w:r>
        <w:rPr>
          <w:b/>
          <w:sz w:val="20"/>
          <w:szCs w:val="20"/>
        </w:rPr>
        <w:t>ÉPICA</w:t>
      </w:r>
      <w:r>
        <w:rPr>
          <w:rFonts w:eastAsia="Arial"/>
          <w:b/>
          <w:color w:val="000000"/>
          <w:sz w:val="20"/>
          <w:szCs w:val="20"/>
        </w:rPr>
        <w:t xml:space="preserve"> O FEATURE&gt;</w:t>
      </w:r>
    </w:p>
    <w:p w14:paraId="710890AB" w14:textId="77777777" w:rsidR="00885D82" w:rsidRDefault="000C3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0"/>
          <w:szCs w:val="20"/>
        </w:rPr>
      </w:pPr>
      <w:r>
        <w:rPr>
          <w:rFonts w:eastAsia="Arial"/>
          <w:b/>
          <w:color w:val="000000"/>
          <w:sz w:val="20"/>
          <w:szCs w:val="20"/>
        </w:rPr>
        <w:t xml:space="preserve">&lt;NOMBRE DEL </w:t>
      </w:r>
      <w:r>
        <w:rPr>
          <w:b/>
          <w:sz w:val="20"/>
          <w:szCs w:val="20"/>
        </w:rPr>
        <w:t>MÓDULO</w:t>
      </w:r>
      <w:r>
        <w:rPr>
          <w:rFonts w:eastAsia="Arial"/>
          <w:b/>
          <w:color w:val="000000"/>
          <w:sz w:val="20"/>
          <w:szCs w:val="20"/>
        </w:rPr>
        <w:t xml:space="preserve">, SUBSISTEMA, </w:t>
      </w:r>
      <w:r>
        <w:rPr>
          <w:b/>
          <w:sz w:val="20"/>
          <w:szCs w:val="20"/>
        </w:rPr>
        <w:t>ÉPICA</w:t>
      </w:r>
      <w:r>
        <w:rPr>
          <w:rFonts w:eastAsia="Arial"/>
          <w:b/>
          <w:color w:val="000000"/>
          <w:sz w:val="20"/>
          <w:szCs w:val="20"/>
        </w:rPr>
        <w:t xml:space="preserve"> O FEATURE &gt;</w:t>
      </w:r>
    </w:p>
    <w:p w14:paraId="710890AC" w14:textId="77777777" w:rsidR="00885D82" w:rsidRDefault="000C3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0"/>
          <w:szCs w:val="20"/>
        </w:rPr>
      </w:pPr>
      <w:r>
        <w:rPr>
          <w:rFonts w:eastAsia="Arial"/>
          <w:b/>
          <w:color w:val="000000"/>
          <w:sz w:val="20"/>
          <w:szCs w:val="20"/>
        </w:rPr>
        <w:t xml:space="preserve">&lt;NOMBRE DEL </w:t>
      </w:r>
      <w:r>
        <w:rPr>
          <w:b/>
          <w:sz w:val="20"/>
          <w:szCs w:val="20"/>
        </w:rPr>
        <w:t>MÓDULO</w:t>
      </w:r>
      <w:r>
        <w:rPr>
          <w:rFonts w:eastAsia="Arial"/>
          <w:b/>
          <w:color w:val="000000"/>
          <w:sz w:val="20"/>
          <w:szCs w:val="20"/>
        </w:rPr>
        <w:t xml:space="preserve">, SUBSISTEMA, </w:t>
      </w:r>
      <w:r>
        <w:rPr>
          <w:b/>
          <w:sz w:val="20"/>
          <w:szCs w:val="20"/>
        </w:rPr>
        <w:t>ÉPICA</w:t>
      </w:r>
      <w:r>
        <w:rPr>
          <w:rFonts w:eastAsia="Arial"/>
          <w:b/>
          <w:color w:val="000000"/>
          <w:sz w:val="20"/>
          <w:szCs w:val="20"/>
        </w:rPr>
        <w:t xml:space="preserve"> O FEATURE &gt;</w:t>
      </w:r>
    </w:p>
    <w:p w14:paraId="710890AD" w14:textId="77777777" w:rsidR="00885D82" w:rsidRDefault="000C3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0"/>
          <w:szCs w:val="20"/>
        </w:rPr>
      </w:pPr>
      <w:r>
        <w:rPr>
          <w:rFonts w:eastAsia="Arial"/>
          <w:b/>
          <w:color w:val="000000"/>
          <w:sz w:val="20"/>
          <w:szCs w:val="20"/>
        </w:rPr>
        <w:t xml:space="preserve">&lt;NOMBRE DEL </w:t>
      </w:r>
      <w:r>
        <w:rPr>
          <w:b/>
          <w:sz w:val="20"/>
          <w:szCs w:val="20"/>
        </w:rPr>
        <w:t>MÓDULO</w:t>
      </w:r>
      <w:r>
        <w:rPr>
          <w:rFonts w:eastAsia="Arial"/>
          <w:b/>
          <w:color w:val="000000"/>
          <w:sz w:val="20"/>
          <w:szCs w:val="20"/>
        </w:rPr>
        <w:t xml:space="preserve">, SUBSISTEMA, </w:t>
      </w:r>
      <w:r>
        <w:rPr>
          <w:b/>
          <w:sz w:val="20"/>
          <w:szCs w:val="20"/>
        </w:rPr>
        <w:t>ÉPICA</w:t>
      </w:r>
      <w:r>
        <w:rPr>
          <w:rFonts w:eastAsia="Arial"/>
          <w:b/>
          <w:color w:val="000000"/>
          <w:sz w:val="20"/>
          <w:szCs w:val="20"/>
        </w:rPr>
        <w:t xml:space="preserve"> O FEATURE &gt;</w:t>
      </w:r>
    </w:p>
    <w:p w14:paraId="710890AE" w14:textId="77777777" w:rsidR="00885D82" w:rsidRDefault="00885D82">
      <w:pPr>
        <w:rPr>
          <w:sz w:val="20"/>
          <w:szCs w:val="20"/>
        </w:rPr>
      </w:pPr>
    </w:p>
    <w:p w14:paraId="710890AF" w14:textId="77777777" w:rsidR="00885D82" w:rsidRDefault="000C3E3F">
      <w:pPr>
        <w:rPr>
          <w:sz w:val="20"/>
          <w:szCs w:val="20"/>
        </w:rPr>
      </w:pPr>
      <w:r>
        <w:rPr>
          <w:sz w:val="20"/>
          <w:szCs w:val="20"/>
        </w:rPr>
        <w:t>Damos por concluidas y recibidas a satisfacción las siguientes actividades y entregables:</w:t>
      </w:r>
    </w:p>
    <w:p w14:paraId="710890B0" w14:textId="77777777" w:rsidR="00885D82" w:rsidRDefault="00885D82">
      <w:pPr>
        <w:rPr>
          <w:sz w:val="20"/>
          <w:szCs w:val="20"/>
        </w:rPr>
      </w:pPr>
    </w:p>
    <w:tbl>
      <w:tblPr>
        <w:tblStyle w:val="a0"/>
        <w:tblW w:w="10881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0881"/>
      </w:tblGrid>
      <w:tr w:rsidR="00885D82" w14:paraId="710890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710890B1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>Actividades y entregables concluidos:</w:t>
            </w:r>
          </w:p>
        </w:tc>
      </w:tr>
      <w:tr w:rsidR="00885D82" w14:paraId="710890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710890B3" w14:textId="77777777" w:rsidR="00885D82" w:rsidRDefault="000C3E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b w:val="0"/>
                <w:color w:val="000000"/>
                <w:sz w:val="22"/>
                <w:szCs w:val="22"/>
              </w:rPr>
              <w:t>Formación y capacitación de usuarios.</w:t>
            </w:r>
          </w:p>
        </w:tc>
      </w:tr>
      <w:tr w:rsidR="00885D82" w14:paraId="710890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710890B5" w14:textId="77777777" w:rsidR="00885D82" w:rsidRDefault="000C3E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b w:val="0"/>
                <w:color w:val="000000"/>
                <w:sz w:val="22"/>
                <w:szCs w:val="22"/>
              </w:rPr>
              <w:t>Instalación del sistema en ambiente de producción  (*)</w:t>
            </w:r>
          </w:p>
        </w:tc>
      </w:tr>
      <w:tr w:rsidR="00885D82" w14:paraId="710890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710890B7" w14:textId="77777777" w:rsidR="00885D82" w:rsidRDefault="000C3E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b w:val="0"/>
                <w:color w:val="000000"/>
                <w:sz w:val="22"/>
                <w:szCs w:val="22"/>
              </w:rPr>
              <w:t xml:space="preserve">Seguimiento post implementación por un periodo desde &lt;99/99/99&gt; hasta &lt;99/99/99&gt;. </w:t>
            </w:r>
          </w:p>
        </w:tc>
      </w:tr>
      <w:tr w:rsidR="00885D82" w14:paraId="710890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710890B9" w14:textId="77777777" w:rsidR="00885D82" w:rsidRDefault="000C3E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b w:val="0"/>
                <w:color w:val="000000"/>
                <w:sz w:val="22"/>
                <w:szCs w:val="22"/>
              </w:rPr>
              <w:t>Documentación del sistema: Manual técnico y de usuario.</w:t>
            </w:r>
          </w:p>
        </w:tc>
      </w:tr>
      <w:tr w:rsidR="00885D82" w14:paraId="710890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710890BB" w14:textId="77777777" w:rsidR="00885D82" w:rsidRDefault="000C3E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b w:val="0"/>
                <w:color w:val="000000"/>
                <w:sz w:val="22"/>
                <w:szCs w:val="22"/>
              </w:rPr>
              <w:t>Descargo y recepción satisfactoria de las fuentes del sistema</w:t>
            </w:r>
          </w:p>
        </w:tc>
      </w:tr>
      <w:tr w:rsidR="00885D82" w14:paraId="710890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710890BD" w14:textId="77777777" w:rsidR="00885D82" w:rsidRDefault="000C3E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b w:val="0"/>
                <w:color w:val="000000"/>
                <w:sz w:val="22"/>
                <w:szCs w:val="22"/>
              </w:rPr>
              <w:t>Documentación del proyecto: Visión y Alcance, Arquitectura, Backlog del proyecto, Minutas y Actas.</w:t>
            </w:r>
          </w:p>
        </w:tc>
      </w:tr>
      <w:tr w:rsidR="00885D82" w14:paraId="710890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710890BF" w14:textId="155C978D" w:rsidR="00885D82" w:rsidRDefault="003069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b w:val="0"/>
                <w:color w:val="000000"/>
                <w:sz w:val="22"/>
                <w:szCs w:val="22"/>
              </w:rPr>
              <w:t>Entrega de los puntos anteriores para que la empresa</w:t>
            </w:r>
            <w:r w:rsidR="000C3E3F">
              <w:rPr>
                <w:rFonts w:eastAsia="Arial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"/>
                <w:b w:val="0"/>
                <w:color w:val="000000"/>
                <w:sz w:val="22"/>
                <w:szCs w:val="22"/>
              </w:rPr>
              <w:t xml:space="preserve">asuma </w:t>
            </w:r>
            <w:r w:rsidR="000C3E3F">
              <w:rPr>
                <w:rFonts w:eastAsia="Arial"/>
                <w:b w:val="0"/>
                <w:color w:val="000000"/>
                <w:sz w:val="22"/>
                <w:szCs w:val="22"/>
              </w:rPr>
              <w:t>el mantenimiento y soporte del sistema</w:t>
            </w:r>
            <w:ins w:id="0" w:author="RITA CORTES  CHAVARRIA" w:date="2021-05-13T10:07:00Z">
              <w:r w:rsidR="00C12FE1">
                <w:rPr>
                  <w:rFonts w:eastAsia="Arial"/>
                  <w:b w:val="0"/>
                  <w:color w:val="000000"/>
                  <w:sz w:val="22"/>
                  <w:szCs w:val="22"/>
                </w:rPr>
                <w:t>.</w:t>
              </w:r>
            </w:ins>
            <w:r w:rsidR="000C3E3F">
              <w:rPr>
                <w:rFonts w:eastAsia="Arial"/>
                <w:b w:val="0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10890C1" w14:textId="77777777" w:rsidR="00885D82" w:rsidRDefault="00885D82"/>
    <w:p w14:paraId="710890C2" w14:textId="77777777" w:rsidR="00885D82" w:rsidRDefault="000C3E3F">
      <w:pPr>
        <w:jc w:val="both"/>
        <w:rPr>
          <w:color w:val="1F497D"/>
        </w:rPr>
      </w:pPr>
      <w:r>
        <w:rPr>
          <w:color w:val="1F497D"/>
        </w:rPr>
        <w:t>&lt;&lt;(*) En caso de no poderse instalar en los servidores de la empresa o si no requieren de procedimiento de mantenimiento y soporte, deben aclararlo en esta acta e incluir una indicación clara donde la Empresa exime a los estudiantes de dicha tarea.&gt;&gt;</w:t>
      </w:r>
    </w:p>
    <w:p w14:paraId="710890C3" w14:textId="77777777" w:rsidR="00885D82" w:rsidRDefault="00885D82"/>
    <w:p w14:paraId="710890C4" w14:textId="77777777" w:rsidR="00885D82" w:rsidRDefault="000C3E3F">
      <w:pPr>
        <w:rPr>
          <w:sz w:val="20"/>
          <w:szCs w:val="20"/>
        </w:rPr>
      </w:pPr>
      <w:r>
        <w:rPr>
          <w:sz w:val="20"/>
          <w:szCs w:val="20"/>
        </w:rPr>
        <w:t>Se adjunta a esta acta la siguiente documentación de Soporte:</w:t>
      </w:r>
    </w:p>
    <w:p w14:paraId="710890C5" w14:textId="77777777" w:rsidR="00885D82" w:rsidRDefault="00885D82">
      <w:pPr>
        <w:rPr>
          <w:sz w:val="20"/>
          <w:szCs w:val="20"/>
        </w:rPr>
      </w:pPr>
    </w:p>
    <w:tbl>
      <w:tblPr>
        <w:tblStyle w:val="a1"/>
        <w:tblW w:w="10881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6237"/>
      </w:tblGrid>
      <w:tr w:rsidR="00885D82" w14:paraId="710890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10890C6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  <w:sz w:val="22"/>
                <w:szCs w:val="22"/>
              </w:rPr>
              <w:t>Nombre del Documento</w:t>
            </w:r>
          </w:p>
        </w:tc>
        <w:tc>
          <w:tcPr>
            <w:tcW w:w="6237" w:type="dxa"/>
          </w:tcPr>
          <w:p w14:paraId="710890C7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b w:val="0"/>
                <w:color w:val="000000"/>
                <w:sz w:val="22"/>
                <w:szCs w:val="22"/>
              </w:rPr>
              <w:t xml:space="preserve">Descripción </w:t>
            </w:r>
          </w:p>
        </w:tc>
      </w:tr>
      <w:tr w:rsidR="00885D82" w14:paraId="710890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10890C9" w14:textId="77777777" w:rsidR="00885D82" w:rsidRDefault="000C3E3F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Visión y alcance del sistema</w:t>
            </w:r>
          </w:p>
        </w:tc>
        <w:tc>
          <w:tcPr>
            <w:tcW w:w="6237" w:type="dxa"/>
          </w:tcPr>
          <w:p w14:paraId="710890CA" w14:textId="77777777" w:rsidR="00885D82" w:rsidRDefault="00885D8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85D82" w14:paraId="710890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10890CC" w14:textId="77777777" w:rsidR="00885D82" w:rsidRDefault="000C3E3F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Arquitectura</w:t>
            </w:r>
          </w:p>
        </w:tc>
        <w:tc>
          <w:tcPr>
            <w:tcW w:w="6237" w:type="dxa"/>
          </w:tcPr>
          <w:p w14:paraId="710890CD" w14:textId="77777777" w:rsidR="00885D82" w:rsidRDefault="00885D8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85D82" w14:paraId="710890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10890CF" w14:textId="77777777" w:rsidR="00885D82" w:rsidRDefault="000C3E3F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usuario</w:t>
            </w:r>
          </w:p>
        </w:tc>
        <w:tc>
          <w:tcPr>
            <w:tcW w:w="6237" w:type="dxa"/>
          </w:tcPr>
          <w:p w14:paraId="710890D0" w14:textId="77777777" w:rsidR="00885D82" w:rsidRDefault="00885D8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85D82" w14:paraId="710890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10890D2" w14:textId="77777777" w:rsidR="00885D82" w:rsidRDefault="000C3E3F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Backlog del proyecto</w:t>
            </w:r>
          </w:p>
        </w:tc>
        <w:tc>
          <w:tcPr>
            <w:tcW w:w="6237" w:type="dxa"/>
          </w:tcPr>
          <w:p w14:paraId="710890D3" w14:textId="77777777" w:rsidR="00885D82" w:rsidRDefault="00885D8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10890D5" w14:textId="77777777" w:rsidR="00885D82" w:rsidRDefault="00885D82"/>
    <w:p w14:paraId="710890D6" w14:textId="77777777" w:rsidR="00885D82" w:rsidRDefault="000C3E3F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Por medio de la presente, los firmantes certificamos que el proyecto se cierra mediante este acto, que todos los entregables fueron realizados, revisados y aprobados por la Empresa y damos por finalizado el proyecto. </w:t>
      </w:r>
    </w:p>
    <w:p w14:paraId="710890D7" w14:textId="77777777" w:rsidR="00885D82" w:rsidRDefault="00885D82">
      <w:pPr>
        <w:jc w:val="both"/>
        <w:rPr>
          <w:sz w:val="20"/>
          <w:szCs w:val="20"/>
        </w:rPr>
      </w:pPr>
    </w:p>
    <w:tbl>
      <w:tblPr>
        <w:tblStyle w:val="a2"/>
        <w:tblW w:w="11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14"/>
        <w:gridCol w:w="2840"/>
        <w:gridCol w:w="2838"/>
      </w:tblGrid>
      <w:tr w:rsidR="00885D82" w14:paraId="710890DC" w14:textId="77777777">
        <w:tc>
          <w:tcPr>
            <w:tcW w:w="3026" w:type="dxa"/>
            <w:shd w:val="clear" w:color="auto" w:fill="E6E6E6"/>
          </w:tcPr>
          <w:p w14:paraId="710890D8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Nombre Completo</w:t>
            </w:r>
          </w:p>
        </w:tc>
        <w:tc>
          <w:tcPr>
            <w:tcW w:w="2314" w:type="dxa"/>
            <w:shd w:val="clear" w:color="auto" w:fill="E6E6E6"/>
          </w:tcPr>
          <w:p w14:paraId="710890D9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 xml:space="preserve">Puesto </w:t>
            </w:r>
          </w:p>
        </w:tc>
        <w:tc>
          <w:tcPr>
            <w:tcW w:w="2840" w:type="dxa"/>
            <w:shd w:val="clear" w:color="auto" w:fill="E6E6E6"/>
          </w:tcPr>
          <w:p w14:paraId="710890DA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Rol en el Proyecto</w:t>
            </w:r>
          </w:p>
        </w:tc>
        <w:tc>
          <w:tcPr>
            <w:tcW w:w="2838" w:type="dxa"/>
            <w:shd w:val="clear" w:color="auto" w:fill="E6E6E6"/>
          </w:tcPr>
          <w:p w14:paraId="710890DB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885D82" w14:paraId="710890E1" w14:textId="77777777">
        <w:tc>
          <w:tcPr>
            <w:tcW w:w="3026" w:type="dxa"/>
            <w:shd w:val="clear" w:color="auto" w:fill="FFFFFF"/>
          </w:tcPr>
          <w:p w14:paraId="710890DD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710890DE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710890DF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Patrocinador</w:t>
            </w:r>
          </w:p>
        </w:tc>
        <w:tc>
          <w:tcPr>
            <w:tcW w:w="2838" w:type="dxa"/>
            <w:shd w:val="clear" w:color="auto" w:fill="FFFFFF"/>
          </w:tcPr>
          <w:p w14:paraId="710890E0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</w:tr>
      <w:tr w:rsidR="00885D82" w14:paraId="710890E6" w14:textId="77777777">
        <w:tc>
          <w:tcPr>
            <w:tcW w:w="3026" w:type="dxa"/>
            <w:shd w:val="clear" w:color="auto" w:fill="FFFFFF"/>
          </w:tcPr>
          <w:p w14:paraId="710890E2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710890E3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710890E4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Dueño del Producto</w:t>
            </w:r>
          </w:p>
        </w:tc>
        <w:tc>
          <w:tcPr>
            <w:tcW w:w="2838" w:type="dxa"/>
            <w:shd w:val="clear" w:color="auto" w:fill="FFFFFF"/>
          </w:tcPr>
          <w:p w14:paraId="710890E5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</w:tr>
      <w:tr w:rsidR="00885D82" w14:paraId="710890EB" w14:textId="77777777">
        <w:tc>
          <w:tcPr>
            <w:tcW w:w="3026" w:type="dxa"/>
            <w:shd w:val="clear" w:color="auto" w:fill="FFFFFF"/>
          </w:tcPr>
          <w:p w14:paraId="710890E7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710890E8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710890E9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Líder Técnico</w:t>
            </w:r>
          </w:p>
        </w:tc>
        <w:tc>
          <w:tcPr>
            <w:tcW w:w="2838" w:type="dxa"/>
            <w:shd w:val="clear" w:color="auto" w:fill="FFFFFF"/>
          </w:tcPr>
          <w:p w14:paraId="710890EA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</w:tr>
      <w:tr w:rsidR="00885D82" w14:paraId="710890F0" w14:textId="77777777">
        <w:tc>
          <w:tcPr>
            <w:tcW w:w="3026" w:type="dxa"/>
            <w:shd w:val="clear" w:color="auto" w:fill="FFFFFF"/>
          </w:tcPr>
          <w:p w14:paraId="710890EC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710890ED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710890EE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Usuario Experto</w:t>
            </w:r>
          </w:p>
        </w:tc>
        <w:tc>
          <w:tcPr>
            <w:tcW w:w="2838" w:type="dxa"/>
            <w:shd w:val="clear" w:color="auto" w:fill="FFFFFF"/>
          </w:tcPr>
          <w:p w14:paraId="710890EF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</w:tr>
      <w:tr w:rsidR="00885D82" w14:paraId="710890F5" w14:textId="77777777">
        <w:tc>
          <w:tcPr>
            <w:tcW w:w="3026" w:type="dxa"/>
            <w:shd w:val="clear" w:color="auto" w:fill="FFFFFF"/>
          </w:tcPr>
          <w:p w14:paraId="710890F1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710890F2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840" w:type="dxa"/>
            <w:shd w:val="clear" w:color="auto" w:fill="FFFFFF"/>
          </w:tcPr>
          <w:p w14:paraId="710890F3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710890F4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</w:tr>
      <w:tr w:rsidR="00885D82" w14:paraId="710890FA" w14:textId="77777777">
        <w:tc>
          <w:tcPr>
            <w:tcW w:w="3026" w:type="dxa"/>
            <w:shd w:val="clear" w:color="auto" w:fill="FFFFFF"/>
          </w:tcPr>
          <w:p w14:paraId="710890F6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710890F7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840" w:type="dxa"/>
            <w:shd w:val="clear" w:color="auto" w:fill="FFFFFF"/>
          </w:tcPr>
          <w:p w14:paraId="710890F8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710890F9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</w:tr>
      <w:tr w:rsidR="00885D82" w14:paraId="710890FF" w14:textId="77777777">
        <w:tc>
          <w:tcPr>
            <w:tcW w:w="3026" w:type="dxa"/>
            <w:shd w:val="clear" w:color="auto" w:fill="FFFFFF"/>
          </w:tcPr>
          <w:p w14:paraId="710890FB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710890FC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840" w:type="dxa"/>
            <w:shd w:val="clear" w:color="auto" w:fill="FFFFFF"/>
          </w:tcPr>
          <w:p w14:paraId="710890FD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710890FE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885D82" w14:paraId="71089104" w14:textId="77777777">
        <w:tc>
          <w:tcPr>
            <w:tcW w:w="3026" w:type="dxa"/>
            <w:shd w:val="clear" w:color="auto" w:fill="FFFFFF"/>
          </w:tcPr>
          <w:p w14:paraId="71089100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71089101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840" w:type="dxa"/>
            <w:shd w:val="clear" w:color="auto" w:fill="FFFFFF"/>
          </w:tcPr>
          <w:p w14:paraId="71089102" w14:textId="77777777" w:rsidR="00885D82" w:rsidRDefault="000C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71089103" w14:textId="77777777" w:rsidR="00885D82" w:rsidRDefault="00885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480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</w:tbl>
    <w:p w14:paraId="71089105" w14:textId="4FA3E25F" w:rsidR="00885D82" w:rsidRDefault="00270A91">
      <w:sdt>
        <w:sdtPr>
          <w:tag w:val="goog_rdk_1"/>
          <w:id w:val="-1511823492"/>
        </w:sdtPr>
        <w:sdtEndPr/>
        <w:sdtContent>
          <w:r w:rsidR="000C3E3F">
            <w:rPr>
              <w:rFonts w:eastAsia="Arial"/>
              <w:b/>
              <w:color w:val="000000"/>
              <w:sz w:val="20"/>
              <w:szCs w:val="20"/>
            </w:rPr>
            <w:t>___________________________________ ÚLTIMA LÍNEA _________________________________</w:t>
          </w:r>
        </w:sdtContent>
      </w:sdt>
      <w:sdt>
        <w:sdtPr>
          <w:tag w:val="goog_rdk_2"/>
          <w:id w:val="1653792407"/>
          <w:showingPlcHdr/>
        </w:sdtPr>
        <w:sdtEndPr/>
        <w:sdtContent>
          <w:r w:rsidR="00426761">
            <w:t xml:space="preserve">     </w:t>
          </w:r>
        </w:sdtContent>
      </w:sdt>
    </w:p>
    <w:sectPr w:rsidR="00885D82">
      <w:headerReference w:type="default" r:id="rId8"/>
      <w:footerReference w:type="default" r:id="rId9"/>
      <w:pgSz w:w="12242" w:h="15842"/>
      <w:pgMar w:top="442" w:right="720" w:bottom="720" w:left="720" w:header="703" w:footer="7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AE1D5" w14:textId="77777777" w:rsidR="00270A91" w:rsidRDefault="00270A91">
      <w:r>
        <w:separator/>
      </w:r>
    </w:p>
  </w:endnote>
  <w:endnote w:type="continuationSeparator" w:id="0">
    <w:p w14:paraId="27886FF6" w14:textId="77777777" w:rsidR="00270A91" w:rsidRDefault="0027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8910C" w14:textId="77777777" w:rsidR="00885D82" w:rsidRDefault="00885D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</w:p>
  <w:p w14:paraId="7108910D" w14:textId="77777777" w:rsidR="00885D82" w:rsidRDefault="000C3E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eastAsia="Arial"/>
        <w:color w:val="000000"/>
      </w:rPr>
      <w:t>Firma Scrum Master (Estudiante)</w:t>
    </w:r>
    <w:sdt>
      <w:sdtPr>
        <w:tag w:val="goog_rdk_3"/>
        <w:id w:val="-1372686924"/>
      </w:sdtPr>
      <w:sdtEndPr/>
      <w:sdtContent>
        <w:r>
          <w:rPr>
            <w:rFonts w:eastAsia="Arial"/>
            <w:color w:val="000000"/>
          </w:rPr>
          <w:t xml:space="preserve">: </w:t>
        </w:r>
      </w:sdtContent>
    </w:sdt>
    <w:r>
      <w:rPr>
        <w:rFonts w:eastAsia="Arial"/>
        <w:color w:val="000000"/>
      </w:rPr>
      <w:t>________________________________________</w:t>
    </w:r>
  </w:p>
  <w:p w14:paraId="7108910E" w14:textId="77777777" w:rsidR="00885D82" w:rsidRDefault="00885D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</w:p>
  <w:p w14:paraId="7108910F" w14:textId="77777777" w:rsidR="00885D82" w:rsidRDefault="000C3E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  <w:r>
      <w:rPr>
        <w:rFonts w:eastAsia="Arial"/>
        <w:color w:val="000000"/>
      </w:rPr>
      <w:t>Firma Representante de la Empresa</w:t>
    </w:r>
    <w:sdt>
      <w:sdtPr>
        <w:tag w:val="goog_rdk_4"/>
        <w:id w:val="-963273733"/>
      </w:sdtPr>
      <w:sdtEndPr/>
      <w:sdtContent>
        <w:r>
          <w:rPr>
            <w:rFonts w:eastAsia="Arial"/>
            <w:color w:val="000000"/>
          </w:rPr>
          <w:t xml:space="preserve">: </w:t>
        </w:r>
      </w:sdtContent>
    </w:sdt>
    <w:r>
      <w:rPr>
        <w:rFonts w:eastAsia="Arial"/>
        <w:color w:val="000000"/>
      </w:rPr>
      <w:t>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5BF01" w14:textId="77777777" w:rsidR="00270A91" w:rsidRDefault="00270A91">
      <w:r>
        <w:separator/>
      </w:r>
    </w:p>
  </w:footnote>
  <w:footnote w:type="continuationSeparator" w:id="0">
    <w:p w14:paraId="75013C5F" w14:textId="77777777" w:rsidR="00270A91" w:rsidRDefault="00270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89106" w14:textId="77777777" w:rsidR="00885D82" w:rsidRDefault="00885D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3"/>
      <w:tblW w:w="10942" w:type="dxa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Layout w:type="fixed"/>
      <w:tblLook w:val="0400" w:firstRow="0" w:lastRow="0" w:firstColumn="0" w:lastColumn="0" w:noHBand="0" w:noVBand="1"/>
    </w:tblPr>
    <w:tblGrid>
      <w:gridCol w:w="3647"/>
      <w:gridCol w:w="3647"/>
      <w:gridCol w:w="3648"/>
    </w:tblGrid>
    <w:tr w:rsidR="00885D82" w14:paraId="7108910A" w14:textId="77777777">
      <w:trPr>
        <w:trHeight w:val="557"/>
      </w:trPr>
      <w:tc>
        <w:tcPr>
          <w:tcW w:w="3647" w:type="dxa"/>
        </w:tcPr>
        <w:p w14:paraId="71089107" w14:textId="77777777" w:rsidR="00885D82" w:rsidRDefault="000C3E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eastAsia="Arial"/>
              <w:color w:val="000000"/>
              <w:sz w:val="20"/>
              <w:szCs w:val="20"/>
            </w:rPr>
          </w:pPr>
          <w:r>
            <w:rPr>
              <w:rFonts w:eastAsia="Arial"/>
              <w:color w:val="000000"/>
              <w:sz w:val="20"/>
              <w:szCs w:val="20"/>
            </w:rPr>
            <w:t>Universidad Nacional de Costa Rica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1089110" wp14:editId="71089111">
                <wp:simplePos x="0" y="0"/>
                <wp:positionH relativeFrom="column">
                  <wp:posOffset>1</wp:posOffset>
                </wp:positionH>
                <wp:positionV relativeFrom="paragraph">
                  <wp:posOffset>-1904</wp:posOffset>
                </wp:positionV>
                <wp:extent cx="391795" cy="393700"/>
                <wp:effectExtent l="0" t="0" r="0" b="0"/>
                <wp:wrapSquare wrapText="bothSides" distT="0" distB="0" distL="114300" distR="114300"/>
                <wp:docPr id="3" name="image1.jpg" descr="Resultado de imagen de LOGO UNIVERSIDAD NACIONAL COSTA RIC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Resultado de imagen de LOGO UNIVERSIDAD NACIONAL COSTA RIC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393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47" w:type="dxa"/>
        </w:tcPr>
        <w:p w14:paraId="71089108" w14:textId="77777777" w:rsidR="00885D82" w:rsidRDefault="000C3E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eastAsia="Arial"/>
              <w:b/>
              <w:color w:val="000000"/>
              <w:sz w:val="20"/>
              <w:szCs w:val="20"/>
            </w:rPr>
          </w:pPr>
          <w:r>
            <w:rPr>
              <w:rFonts w:eastAsia="Arial"/>
              <w:b/>
              <w:color w:val="000000"/>
              <w:sz w:val="20"/>
              <w:szCs w:val="20"/>
            </w:rPr>
            <w:t>Acta de Cierre de Proyecto</w:t>
          </w:r>
        </w:p>
      </w:tc>
      <w:tc>
        <w:tcPr>
          <w:tcW w:w="3648" w:type="dxa"/>
        </w:tcPr>
        <w:p w14:paraId="71089109" w14:textId="77777777" w:rsidR="00885D82" w:rsidRDefault="000C3E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eastAsia="Arial"/>
              <w:color w:val="000000"/>
              <w:sz w:val="20"/>
              <w:szCs w:val="20"/>
            </w:rPr>
          </w:pPr>
          <w:r>
            <w:rPr>
              <w:rFonts w:eastAsia="Arial"/>
              <w:color w:val="000000"/>
              <w:sz w:val="20"/>
              <w:szCs w:val="20"/>
            </w:rPr>
            <w:t>LOGO DE LA EMPRESA</w:t>
          </w:r>
        </w:p>
      </w:tc>
    </w:tr>
  </w:tbl>
  <w:p w14:paraId="7108910B" w14:textId="77777777" w:rsidR="00885D82" w:rsidRDefault="00885D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B75AB"/>
    <w:multiLevelType w:val="multilevel"/>
    <w:tmpl w:val="E7E00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06758"/>
    <w:multiLevelType w:val="multilevel"/>
    <w:tmpl w:val="E72C0A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TA CORTES  CHAVARRIA">
    <w15:presenceInfo w15:providerId="AD" w15:userId="S::rita.cortes.chavarria@una.ac.cr::c0e6c229-df6a-45a8-b6e1-f2937c491d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82"/>
    <w:rsid w:val="000C3E3F"/>
    <w:rsid w:val="00270A91"/>
    <w:rsid w:val="00306995"/>
    <w:rsid w:val="00426761"/>
    <w:rsid w:val="00750708"/>
    <w:rsid w:val="00885D82"/>
    <w:rsid w:val="009D1EB5"/>
    <w:rsid w:val="00A86AB4"/>
    <w:rsid w:val="00C1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909E"/>
  <w15:docId w15:val="{8F454A33-2C4C-4806-8FAA-33D6736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MX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01"/>
    <w:rPr>
      <w:rFonts w:eastAsia="Times New Roman"/>
      <w:lang w:val="es-E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E01"/>
    <w:pPr>
      <w:keepNext/>
      <w:ind w:left="360"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E91E01"/>
    <w:pPr>
      <w:jc w:val="center"/>
    </w:pPr>
    <w:rPr>
      <w:b/>
    </w:rPr>
  </w:style>
  <w:style w:type="character" w:customStyle="1" w:styleId="Ttulo2Car">
    <w:name w:val="Título 2 Car"/>
    <w:link w:val="Ttulo2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Car">
    <w:name w:val="Título Car"/>
    <w:link w:val="Ttulo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paragraph" w:styleId="Textoindependiente2">
    <w:name w:val="Body Text 2"/>
    <w:basedOn w:val="Normal"/>
    <w:link w:val="Textoindependiente2Car"/>
    <w:semiHidden/>
    <w:rsid w:val="00E91E01"/>
    <w:pPr>
      <w:jc w:val="both"/>
    </w:pPr>
    <w:rPr>
      <w:rFonts w:ascii="Verdana" w:hAnsi="Verdana"/>
      <w:lang w:val="es-MX"/>
    </w:rPr>
  </w:style>
  <w:style w:type="character" w:customStyle="1" w:styleId="Textoindependiente2Car">
    <w:name w:val="Texto independiente 2 Car"/>
    <w:link w:val="Textoindependiente2"/>
    <w:semiHidden/>
    <w:rsid w:val="00E91E01"/>
    <w:rPr>
      <w:rFonts w:ascii="Verdana" w:eastAsia="Times New Roman" w:hAnsi="Verdana" w:cs="Times New Roman"/>
      <w:sz w:val="24"/>
      <w:szCs w:val="24"/>
      <w:lang w:val="es-MX"/>
    </w:rPr>
  </w:style>
  <w:style w:type="paragraph" w:styleId="Encabezado">
    <w:name w:val="header"/>
    <w:basedOn w:val="Normal"/>
    <w:link w:val="EncabezadoCar"/>
    <w:semiHidden/>
    <w:rsid w:val="00E91E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E91E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Textocomentario">
    <w:name w:val="annotation text"/>
    <w:basedOn w:val="Normal"/>
    <w:link w:val="TextocomentarioCar"/>
    <w:semiHidden/>
    <w:rsid w:val="00E91E01"/>
    <w:rPr>
      <w:sz w:val="20"/>
    </w:rPr>
  </w:style>
  <w:style w:type="character" w:customStyle="1" w:styleId="TextocomentarioCar">
    <w:name w:val="Texto comentario Car"/>
    <w:link w:val="Textocomentario"/>
    <w:semiHidden/>
    <w:rsid w:val="00E91E01"/>
    <w:rPr>
      <w:rFonts w:ascii="Arial" w:eastAsia="Times New Roman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E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91E01"/>
    <w:rPr>
      <w:rFonts w:ascii="Tahoma" w:eastAsia="Times New Roman" w:hAnsi="Tahoma" w:cs="Tahoma"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24672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F24672"/>
    <w:rPr>
      <w:rFonts w:ascii="Arial" w:eastAsia="Times New Roman" w:hAnsi="Arial" w:cs="Times New Roman"/>
      <w:sz w:val="24"/>
      <w:szCs w:val="20"/>
      <w:lang w:val="es-ES"/>
    </w:rPr>
  </w:style>
  <w:style w:type="table" w:styleId="Tablaconcuadrcula">
    <w:name w:val="Table Grid"/>
    <w:basedOn w:val="Tablanormal"/>
    <w:uiPriority w:val="59"/>
    <w:rsid w:val="00D668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A11C0B"/>
    <w:pPr>
      <w:ind w:left="720"/>
      <w:contextualSpacing/>
    </w:pPr>
  </w:style>
  <w:style w:type="table" w:customStyle="1" w:styleId="Tabladelista3-nfasis21">
    <w:name w:val="Tabla de lista 3 - Énfasis 21"/>
    <w:basedOn w:val="Tablanormal"/>
    <w:uiPriority w:val="48"/>
    <w:rsid w:val="003856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3856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o1nN1Z/aQUL+3Wc+aKE3XoLXBA==">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RITA CORTES  CHAVARRIA</cp:lastModifiedBy>
  <cp:revision>3</cp:revision>
  <dcterms:created xsi:type="dcterms:W3CDTF">2021-05-13T15:30:00Z</dcterms:created>
  <dcterms:modified xsi:type="dcterms:W3CDTF">2021-05-13T16:07:00Z</dcterms:modified>
</cp:coreProperties>
</file>